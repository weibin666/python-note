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00"/>
        <w:jc w:val="left"/>
        <w:outlineLvl w:val="0"/>
        <w:rPr>
          <w:rFonts w:ascii="Arial" w:hAnsi="Arial" w:eastAsia="宋体" w:cs="Arial"/>
          <w:b/>
          <w:bCs/>
          <w:color w:val="333333"/>
          <w:kern w:val="36"/>
          <w:sz w:val="51"/>
          <w:szCs w:val="51"/>
        </w:rPr>
      </w:pPr>
      <w:r>
        <w:rPr>
          <w:rFonts w:ascii="Arial" w:hAnsi="Arial" w:eastAsia="宋体" w:cs="Arial"/>
          <w:b/>
          <w:bCs/>
          <w:color w:val="333333"/>
          <w:kern w:val="36"/>
          <w:sz w:val="51"/>
          <w:szCs w:val="51"/>
        </w:rPr>
        <w:t>Markdown基本语法</w:t>
      </w:r>
    </w:p>
    <w:p>
      <w:pPr>
        <w:widowControl/>
        <w:spacing w:after="375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Markdown是一种纯文本格式的标记语言。通过简单的标记语法，它可以使普通文本内容具有一定的格式</w:t>
      </w:r>
      <w:r>
        <w:rPr>
          <w:rFonts w:hint="eastAsia" w:ascii="Arial" w:hAnsi="Arial" w:eastAsia="宋体" w:cs="Arial"/>
          <w:color w:val="2F2F2F"/>
          <w:kern w:val="0"/>
          <w:sz w:val="24"/>
          <w:szCs w:val="24"/>
        </w:rPr>
        <w:t>，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是深受技术人员喜爱的文档编写方式</w:t>
      </w:r>
      <w:r>
        <w:rPr>
          <w:rFonts w:hint="eastAsia" w:ascii="Arial" w:hAnsi="Arial" w:eastAsia="宋体" w:cs="Arial"/>
          <w:color w:val="2F2F2F"/>
          <w:kern w:val="0"/>
          <w:sz w:val="24"/>
          <w:szCs w:val="24"/>
        </w:rPr>
        <w:t>，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很多著名的网站如github都对markdown有良好的支持。</w:t>
      </w:r>
    </w:p>
    <w:p>
      <w:pPr>
        <w:widowControl/>
        <w:snapToGrid w:val="0"/>
        <w:spacing w:after="375"/>
        <w:jc w:val="left"/>
        <w:rPr>
          <w:rFonts w:hint="eastAsia"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2F2F2F"/>
          <w:kern w:val="0"/>
          <w:sz w:val="24"/>
          <w:szCs w:val="24"/>
        </w:rPr>
        <w:t>优点：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1、因为是纯文本，所以只要支持Markdown的地方都能获得一样的编辑效果，可以让作者摆脱排版的困扰，专心写作。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2、操作简单。比如编辑时标记个标题</w:t>
      </w:r>
      <w:r>
        <w:rPr>
          <w:rFonts w:hint="eastAsia" w:ascii="Arial" w:hAnsi="Arial" w:eastAsia="宋体" w:cs="Arial"/>
          <w:color w:val="2F2F2F"/>
          <w:kern w:val="0"/>
          <w:sz w:val="24"/>
          <w:szCs w:val="24"/>
        </w:rPr>
        <w:t>，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Markdown只需要在标题内容前加#</w:t>
      </w:r>
      <w:r>
        <w:rPr>
          <w:rFonts w:hint="eastAsia" w:ascii="Arial" w:hAnsi="Arial" w:eastAsia="宋体" w:cs="Arial"/>
          <w:color w:val="2F2F2F"/>
          <w:kern w:val="0"/>
          <w:sz w:val="24"/>
          <w:szCs w:val="24"/>
        </w:rPr>
        <w:t>。 3、很多编译器支持可以方便转换为网页等格式。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2F2F2F"/>
          <w:kern w:val="0"/>
          <w:sz w:val="24"/>
          <w:szCs w:val="24"/>
        </w:rPr>
        <w:t>缺点：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1、需要记一些语法（当然，是很简单。五分钟学会）。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</w:p>
    <w:p>
      <w:pPr>
        <w:widowControl/>
        <w:spacing w:after="225"/>
        <w:jc w:val="left"/>
        <w:outlineLvl w:val="0"/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</w:pPr>
      <w:r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  <w:t>一、标题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在想要设置为标题的文字前面加#来表示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一个#是一级标题，二个#是二级标题，以此类推。支持六级标题。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注：标准语法一般在#后跟个空格再写文字，貌似简书不加空格也行。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示例：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># 这是一级标题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>## 这是二级标题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>### 这是三级标题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>#### 这是四级标题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>##### 这是五级标题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>###### 这是六级标题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效果如下：</w:t>
      </w:r>
    </w:p>
    <w:p>
      <w:pPr>
        <w:widowControl/>
        <w:spacing w:after="225"/>
        <w:jc w:val="left"/>
        <w:outlineLvl w:val="0"/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</w:pPr>
      <w:r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  <w:t>这是一级标题</w:t>
      </w:r>
    </w:p>
    <w:p>
      <w:pPr>
        <w:widowControl/>
        <w:spacing w:after="225"/>
        <w:jc w:val="left"/>
        <w:outlineLvl w:val="1"/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6"/>
          <w:szCs w:val="36"/>
        </w:rPr>
        <w:t>这是二级标题</w:t>
      </w:r>
    </w:p>
    <w:p>
      <w:pPr>
        <w:widowControl/>
        <w:spacing w:after="225"/>
        <w:jc w:val="left"/>
        <w:outlineLvl w:val="2"/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  <w:t>这是三级标题</w:t>
      </w:r>
    </w:p>
    <w:p>
      <w:pPr>
        <w:widowControl/>
        <w:spacing w:after="225"/>
        <w:jc w:val="left"/>
        <w:outlineLvl w:val="3"/>
        <w:rPr>
          <w:rFonts w:ascii="inherit" w:hAnsi="inherit" w:eastAsia="宋体" w:cs="Arial"/>
          <w:b/>
          <w:bCs/>
          <w:color w:val="2F2F2F"/>
          <w:kern w:val="0"/>
          <w:sz w:val="30"/>
          <w:szCs w:val="30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0"/>
          <w:szCs w:val="30"/>
        </w:rPr>
        <w:t>这是四级标题</w:t>
      </w:r>
    </w:p>
    <w:p>
      <w:pPr>
        <w:widowControl/>
        <w:spacing w:after="225"/>
        <w:jc w:val="left"/>
        <w:outlineLvl w:val="4"/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  <w:t>这是五级标题</w:t>
      </w:r>
    </w:p>
    <w:p>
      <w:pPr>
        <w:widowControl/>
        <w:spacing w:after="225"/>
        <w:jc w:val="left"/>
        <w:outlineLvl w:val="5"/>
        <w:rPr>
          <w:rFonts w:ascii="inherit" w:hAnsi="inherit" w:eastAsia="宋体" w:cs="Arial"/>
          <w:b/>
          <w:bCs/>
          <w:color w:val="2F2F2F"/>
          <w:kern w:val="0"/>
          <w:sz w:val="24"/>
          <w:szCs w:val="24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24"/>
          <w:szCs w:val="24"/>
        </w:rPr>
        <w:t>这是六级标题</w:t>
      </w:r>
    </w:p>
    <w:p>
      <w:pPr>
        <w:widowControl/>
        <w:spacing w:after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pict>
          <v:rect id="_x0000_i1025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after="225"/>
        <w:jc w:val="left"/>
        <w:outlineLvl w:val="0"/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</w:pPr>
      <w:r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  <w:t>二、字体</w:t>
      </w:r>
    </w:p>
    <w:p>
      <w:pPr>
        <w:widowControl/>
        <w:numPr>
          <w:ilvl w:val="0"/>
          <w:numId w:val="1"/>
        </w:numPr>
        <w:spacing w:after="225"/>
        <w:ind w:left="300"/>
        <w:jc w:val="left"/>
        <w:outlineLvl w:val="4"/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  <w:t>加粗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要加粗的文字左右分别用两个*号包起来</w:t>
      </w:r>
    </w:p>
    <w:p>
      <w:pPr>
        <w:widowControl/>
        <w:numPr>
          <w:ilvl w:val="0"/>
          <w:numId w:val="2"/>
        </w:numPr>
        <w:spacing w:after="225"/>
        <w:ind w:left="300"/>
        <w:jc w:val="left"/>
        <w:outlineLvl w:val="4"/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  <w:t>斜体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要倾斜的文字左右分别用一个*号包起来</w:t>
      </w:r>
    </w:p>
    <w:p>
      <w:pPr>
        <w:widowControl/>
        <w:numPr>
          <w:ilvl w:val="0"/>
          <w:numId w:val="3"/>
        </w:numPr>
        <w:spacing w:after="225"/>
        <w:ind w:left="300"/>
        <w:jc w:val="left"/>
        <w:outlineLvl w:val="4"/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  <w:t>斜体加粗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要倾斜和加粗的文字左右分别用三个*号包起来</w:t>
      </w:r>
    </w:p>
    <w:p>
      <w:pPr>
        <w:widowControl/>
        <w:numPr>
          <w:ilvl w:val="0"/>
          <w:numId w:val="4"/>
        </w:numPr>
        <w:spacing w:after="225"/>
        <w:ind w:left="300"/>
        <w:jc w:val="left"/>
        <w:outlineLvl w:val="4"/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  <w:t>删除线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要加删除线的文字左右分别用两个~~号包起来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示例：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**这是加粗的文字**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*这是倾斜的文字*`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***这是斜体加粗的文字***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~~这是加删除线的文字~~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效果如下：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2F2F2F"/>
          <w:kern w:val="0"/>
          <w:sz w:val="24"/>
          <w:szCs w:val="24"/>
        </w:rPr>
        <w:t>这是加粗的文字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i/>
          <w:iCs/>
          <w:color w:val="2F2F2F"/>
          <w:kern w:val="0"/>
          <w:sz w:val="24"/>
          <w:szCs w:val="24"/>
        </w:rPr>
        <w:t>这是倾斜的文字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b/>
          <w:bCs/>
          <w:i/>
          <w:iCs/>
          <w:color w:val="2F2F2F"/>
          <w:kern w:val="0"/>
          <w:sz w:val="24"/>
          <w:szCs w:val="24"/>
        </w:rPr>
        <w:t>这是斜体加粗的文字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del w:id="0" w:author="Unknown">
        <w:r>
          <w:rPr>
            <w:rFonts w:ascii="Arial" w:hAnsi="Arial" w:eastAsia="宋体" w:cs="Arial"/>
            <w:color w:val="2F2F2F"/>
            <w:kern w:val="0"/>
            <w:sz w:val="24"/>
            <w:szCs w:val="24"/>
          </w:rPr>
          <w:delText>这是加删除线的文字</w:delText>
        </w:r>
      </w:del>
    </w:p>
    <w:p>
      <w:pPr>
        <w:widowControl/>
        <w:spacing w:after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pict>
          <v:rect id="_x0000_i1026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after="225"/>
        <w:jc w:val="left"/>
        <w:outlineLvl w:val="0"/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</w:pPr>
      <w:r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  <w:t>三、引用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在引用的文字前加&gt;即可。引用也可以嵌套，如加两个&gt;&gt;三个&gt;&gt;&gt;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n个...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貌似可以一直加下去，但没神马卵用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示例：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&gt;这是引用的内容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61AEEE"/>
          <w:kern w:val="0"/>
          <w:sz w:val="20"/>
          <w:szCs w:val="20"/>
        </w:rPr>
        <w:t>&gt;&gt;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这是引用的内容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61AEEE"/>
          <w:kern w:val="0"/>
          <w:sz w:val="20"/>
          <w:szCs w:val="20"/>
        </w:rPr>
        <w:t>&gt;&gt;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&gt;&gt;&gt;&gt;&gt;&gt;&gt;&gt;这是引用的内容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效果如下：</w:t>
      </w:r>
    </w:p>
    <w:p>
      <w:pPr>
        <w:widowControl/>
        <w:shd w:val="clear" w:color="auto" w:fill="F7F7F7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这是引用的内容</w:t>
      </w:r>
    </w:p>
    <w:p>
      <w:pPr>
        <w:widowControl/>
        <w:shd w:val="clear" w:color="auto" w:fill="F7F7F7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这是引用的内容</w:t>
      </w:r>
    </w:p>
    <w:p>
      <w:pPr>
        <w:widowControl/>
        <w:shd w:val="clear" w:color="auto" w:fill="F7F7F7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这是引用的内容</w:t>
      </w:r>
    </w:p>
    <w:p>
      <w:pPr>
        <w:widowControl/>
        <w:spacing w:after="225"/>
        <w:jc w:val="left"/>
        <w:outlineLvl w:val="0"/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</w:pPr>
      <w:bookmarkStart w:id="0" w:name="_GoBack"/>
      <w:bookmarkEnd w:id="0"/>
      <w:r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  <w:t>四、分割线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三个或者三个以上的 - 或者 * 都可以。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示例：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---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----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***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*****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效果如下：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可以看到，显示效果是一样的。</w:t>
      </w:r>
    </w:p>
    <w:p>
      <w:pPr>
        <w:widowControl/>
        <w:spacing w:after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pict>
          <v:rect id="_x0000_i1027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after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pict>
          <v:rect id="_x0000_i1028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after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pict>
          <v:rect id="_x0000_i1029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after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pict>
          <v:rect id="_x0000_i1030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after="225"/>
        <w:jc w:val="left"/>
        <w:outlineLvl w:val="0"/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</w:pPr>
      <w:r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  <w:t>五、图片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语法：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![图片alt](图片地址 </w:t>
      </w: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''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图片title</w:t>
      </w: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''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图片alt就是显示在图片下面的文字，相当于对图片内容的解释。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图片title是图片的标题，当鼠标移到图片上时显示的内容。title可加可不加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示例：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![blockchain](https:</w:t>
      </w: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>//ss0.bdstatic.com/70cFvHSh_Q1YnxGkpoWK1HF6hhy/it/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u=</w:t>
      </w:r>
      <w:r>
        <w:rPr>
          <w:rFonts w:ascii="Consolas" w:hAnsi="Consolas" w:eastAsia="宋体" w:cs="宋体"/>
          <w:color w:val="D19A66"/>
          <w:kern w:val="0"/>
          <w:sz w:val="20"/>
          <w:szCs w:val="20"/>
        </w:rPr>
        <w:t>702257389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D19A66"/>
          <w:kern w:val="0"/>
          <w:sz w:val="20"/>
          <w:szCs w:val="20"/>
        </w:rPr>
        <w:t>1274025419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&amp;fm=</w:t>
      </w:r>
      <w:r>
        <w:rPr>
          <w:rFonts w:ascii="Consolas" w:hAnsi="Consolas" w:eastAsia="宋体" w:cs="宋体"/>
          <w:color w:val="D19A66"/>
          <w:kern w:val="0"/>
          <w:sz w:val="20"/>
          <w:szCs w:val="20"/>
        </w:rPr>
        <w:t>27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&amp;gp=</w:t>
      </w:r>
      <w:r>
        <w:rPr>
          <w:rFonts w:ascii="Consolas" w:hAnsi="Consolas" w:eastAsia="宋体" w:cs="宋体"/>
          <w:color w:val="D19A66"/>
          <w:kern w:val="0"/>
          <w:sz w:val="20"/>
          <w:szCs w:val="20"/>
        </w:rPr>
        <w:t>0.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jpg </w:t>
      </w: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"区块链"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)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效果如下：</w:t>
      </w:r>
    </w:p>
    <w:p>
      <w:pPr>
        <w:widowControl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</w:p>
    <w:p>
      <w:pPr>
        <w:widowControl/>
        <w:jc w:val="center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矩形 42" descr="https://upload-images.jianshu.io/upload_images/6860761-fd2f51090a890873.jpg?imageMogr2/auto-orient/strip%7CimageView2/2/w/55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upload-images.jianshu.io/upload_images/6860761-fd2f51090a890873.jpg?imageMogr2/auto-orient/strip%7CimageView2/2/w/550/format/webp" style="height:24pt;width:24pt;" filled="f" stroked="f" coordsize="21600,21600" o:gfxdata="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B8yWdNIAAAADAQAADwAAAAAAAAABACAAAAA4AAAAZHJzL2Rvd25yZXYueG1sUEsBAhQAFAAA&#10;AAgAh07iQGjbINJRAgAAVQQAAA4AAAAAAAAAAQAgAAAANwEAAGRycy9lMm9Eb2MueG1sUEsFBgAA&#10;AAAGAAYAWQEAAP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jc w:val="center"/>
        <w:rPr>
          <w:rFonts w:ascii="Arial" w:hAnsi="Arial" w:eastAsia="宋体" w:cs="Arial"/>
          <w:color w:val="969696"/>
          <w:kern w:val="0"/>
          <w:szCs w:val="21"/>
        </w:rPr>
      </w:pPr>
      <w:r>
        <w:rPr>
          <w:rFonts w:ascii="Arial" w:hAnsi="Arial" w:eastAsia="宋体" w:cs="Arial"/>
          <w:color w:val="969696"/>
          <w:kern w:val="0"/>
          <w:szCs w:val="21"/>
        </w:rPr>
        <w:t>blockchain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2F2F2F"/>
          <w:kern w:val="0"/>
          <w:sz w:val="24"/>
          <w:szCs w:val="24"/>
        </w:rPr>
        <w:t>上传本地图片直接点击导航栏的图片标志，选择图片即可</w:t>
      </w:r>
    </w:p>
    <w:p>
      <w:pPr>
        <w:widowControl/>
        <w:spacing w:after="225"/>
        <w:jc w:val="left"/>
        <w:outlineLvl w:val="0"/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</w:pPr>
      <w:r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  <w:t>六、超链接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语法：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[超链接名](超链接地址 </w:t>
      </w: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"超链接title"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title可加可不加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示例：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[简书](http:</w:t>
      </w: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>//jianshu.com)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[百度](http:</w:t>
      </w:r>
      <w:r>
        <w:rPr>
          <w:rFonts w:ascii="Consolas" w:hAnsi="Consolas" w:eastAsia="宋体" w:cs="宋体"/>
          <w:color w:val="929292"/>
          <w:kern w:val="0"/>
          <w:sz w:val="20"/>
          <w:szCs w:val="20"/>
        </w:rPr>
        <w:t>//baidu.com)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效果如下：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fldChar w:fldCharType="begin"/>
      </w:r>
      <w:r>
        <w:instrText xml:space="preserve"> HYPERLINK "https://www.jianshu.com/u/1f5ac0cf6a8b" \t "_blank" </w:instrText>
      </w:r>
      <w:r>
        <w:fldChar w:fldCharType="separate"/>
      </w:r>
      <w:r>
        <w:rPr>
          <w:rFonts w:ascii="Arial" w:hAnsi="Arial" w:eastAsia="宋体" w:cs="Arial"/>
          <w:color w:val="3194D0"/>
          <w:kern w:val="0"/>
          <w:sz w:val="24"/>
          <w:szCs w:val="24"/>
          <w:u w:val="single"/>
        </w:rPr>
        <w:t>简书</w:t>
      </w:r>
      <w:r>
        <w:rPr>
          <w:rFonts w:ascii="Arial" w:hAnsi="Arial" w:eastAsia="宋体" w:cs="Arial"/>
          <w:color w:val="3194D0"/>
          <w:kern w:val="0"/>
          <w:sz w:val="24"/>
          <w:szCs w:val="24"/>
          <w:u w:val="single"/>
        </w:rPr>
        <w:fldChar w:fldCharType="end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"http://baidu.com/" \t "_blank" </w:instrText>
      </w:r>
      <w:r>
        <w:fldChar w:fldCharType="separate"/>
      </w:r>
      <w:r>
        <w:rPr>
          <w:rFonts w:ascii="Arial" w:hAnsi="Arial" w:eastAsia="宋体" w:cs="Arial"/>
          <w:color w:val="3194D0"/>
          <w:kern w:val="0"/>
          <w:sz w:val="24"/>
          <w:szCs w:val="24"/>
          <w:u w:val="single"/>
        </w:rPr>
        <w:t>百度</w:t>
      </w:r>
      <w:r>
        <w:rPr>
          <w:rFonts w:ascii="Arial" w:hAnsi="Arial" w:eastAsia="宋体" w:cs="Arial"/>
          <w:color w:val="3194D0"/>
          <w:kern w:val="0"/>
          <w:sz w:val="24"/>
          <w:szCs w:val="24"/>
          <w:u w:val="single"/>
        </w:rPr>
        <w:fldChar w:fldCharType="end"/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注：Markdown本身语法不支持链接在新页面中打开，貌似简书做了处理，是可以的。别的平台可能就不行了，如果想要在新页面中打开的话可以用html语言的a标签代替。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a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0"/>
          <w:szCs w:val="20"/>
        </w:rPr>
        <w:t>href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"超链接地址"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0"/>
          <w:szCs w:val="20"/>
        </w:rPr>
        <w:t>target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"_blank"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&gt;超链接名&lt;/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a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示例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&lt;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a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0"/>
          <w:szCs w:val="20"/>
        </w:rPr>
        <w:t>href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"https://www.jianshu.com/u/1f5ac0cf6a8b"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19A66"/>
          <w:kern w:val="0"/>
          <w:sz w:val="20"/>
          <w:szCs w:val="20"/>
        </w:rPr>
        <w:t>target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"_blank"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&gt;简书&lt;/</w:t>
      </w:r>
      <w:r>
        <w:rPr>
          <w:rFonts w:ascii="Consolas" w:hAnsi="Consolas" w:eastAsia="宋体" w:cs="宋体"/>
          <w:color w:val="E06C75"/>
          <w:kern w:val="0"/>
          <w:sz w:val="20"/>
          <w:szCs w:val="20"/>
        </w:rPr>
        <w:t>a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&gt;</w:t>
      </w:r>
    </w:p>
    <w:p>
      <w:pPr>
        <w:widowControl/>
        <w:spacing w:after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pict>
          <v:rect id="_x0000_i1031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after="225"/>
        <w:jc w:val="left"/>
        <w:outlineLvl w:val="0"/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</w:pPr>
      <w:r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  <w:t>七、列表</w:t>
      </w:r>
    </w:p>
    <w:p>
      <w:pPr>
        <w:widowControl/>
        <w:numPr>
          <w:ilvl w:val="0"/>
          <w:numId w:val="5"/>
        </w:numPr>
        <w:spacing w:after="225"/>
        <w:ind w:left="300"/>
        <w:jc w:val="left"/>
        <w:outlineLvl w:val="4"/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  <w:t>无序列表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语法：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无序列表用 - + * 任何一种都可以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- 列表内容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+ 列表内容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* 列表内容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注意：- + * 跟内容之间都要有一个空格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效果如下：</w:t>
      </w:r>
    </w:p>
    <w:p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列表内容</w:t>
      </w:r>
    </w:p>
    <w:p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列表内容</w:t>
      </w:r>
    </w:p>
    <w:p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列表内容</w:t>
      </w:r>
    </w:p>
    <w:p>
      <w:pPr>
        <w:widowControl/>
        <w:numPr>
          <w:ilvl w:val="0"/>
          <w:numId w:val="9"/>
        </w:numPr>
        <w:spacing w:after="225"/>
        <w:ind w:left="300"/>
        <w:jc w:val="left"/>
        <w:outlineLvl w:val="4"/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  <w:t>有序列表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语法：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数字加点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1.列表内容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2.列表内容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3.列表内容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注意：序号跟内容之间要有空格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效果如下：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1.列表内容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2.列表内容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3.列表内容</w:t>
      </w:r>
    </w:p>
    <w:p>
      <w:pPr>
        <w:widowControl/>
        <w:numPr>
          <w:ilvl w:val="0"/>
          <w:numId w:val="10"/>
        </w:numPr>
        <w:spacing w:after="225"/>
        <w:ind w:left="300"/>
        <w:jc w:val="left"/>
        <w:outlineLvl w:val="4"/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27"/>
          <w:szCs w:val="27"/>
        </w:rPr>
        <w:t>列表嵌套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2F2F2F"/>
          <w:kern w:val="0"/>
          <w:sz w:val="24"/>
          <w:szCs w:val="24"/>
        </w:rPr>
        <w:t>上一级和下一级之间敲三个空格即可</w:t>
      </w:r>
    </w:p>
    <w:p>
      <w:pPr>
        <w:widowControl/>
        <w:numPr>
          <w:ilvl w:val="0"/>
          <w:numId w:val="11"/>
        </w:numPr>
        <w:spacing w:after="375" w:line="450" w:lineRule="atLeast"/>
        <w:ind w:left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一级无序列表内容</w:t>
      </w:r>
    </w:p>
    <w:p>
      <w:pPr>
        <w:widowControl/>
        <w:numPr>
          <w:ilvl w:val="1"/>
          <w:numId w:val="11"/>
        </w:numPr>
        <w:spacing w:before="100" w:beforeAutospacing="1" w:after="100" w:afterAutospacing="1" w:line="450" w:lineRule="atLeast"/>
        <w:ind w:left="6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二级无序列表内容</w:t>
      </w:r>
    </w:p>
    <w:p>
      <w:pPr>
        <w:widowControl/>
        <w:numPr>
          <w:ilvl w:val="1"/>
          <w:numId w:val="11"/>
        </w:numPr>
        <w:spacing w:before="100" w:beforeAutospacing="1" w:after="100" w:afterAutospacing="1" w:line="450" w:lineRule="atLeast"/>
        <w:ind w:left="6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二级无序列表内容</w:t>
      </w:r>
    </w:p>
    <w:p>
      <w:pPr>
        <w:widowControl/>
        <w:numPr>
          <w:ilvl w:val="1"/>
          <w:numId w:val="11"/>
        </w:numPr>
        <w:spacing w:before="100" w:beforeAutospacing="1" w:after="100" w:afterAutospacing="1" w:line="450" w:lineRule="atLeast"/>
        <w:ind w:left="6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二级无序列表内容</w:t>
      </w:r>
    </w:p>
    <w:p>
      <w:pPr>
        <w:widowControl/>
        <w:numPr>
          <w:ilvl w:val="0"/>
          <w:numId w:val="11"/>
        </w:numPr>
        <w:spacing w:after="375" w:line="450" w:lineRule="atLeast"/>
        <w:ind w:left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一级无序列表内容</w:t>
      </w:r>
    </w:p>
    <w:p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二级有序列表内容</w:t>
      </w:r>
    </w:p>
    <w:p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二级有序列表内容</w:t>
      </w:r>
    </w:p>
    <w:p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二级有序列表内容</w:t>
      </w:r>
    </w:p>
    <w:p>
      <w:pPr>
        <w:widowControl/>
        <w:numPr>
          <w:ilvl w:val="0"/>
          <w:numId w:val="13"/>
        </w:numPr>
        <w:spacing w:after="375" w:line="450" w:lineRule="atLeast"/>
        <w:ind w:left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一级有序列表内容</w:t>
      </w:r>
    </w:p>
    <w:p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二级无序列表内容</w:t>
      </w:r>
    </w:p>
    <w:p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二级无序列表内容</w:t>
      </w:r>
    </w:p>
    <w:p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二级无序列表内容</w:t>
      </w:r>
    </w:p>
    <w:p>
      <w:pPr>
        <w:widowControl/>
        <w:numPr>
          <w:ilvl w:val="0"/>
          <w:numId w:val="13"/>
        </w:numPr>
        <w:spacing w:after="375" w:line="450" w:lineRule="atLeast"/>
        <w:ind w:left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一级有序列表内容</w:t>
      </w:r>
    </w:p>
    <w:p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二级有序列表内容</w:t>
      </w:r>
    </w:p>
    <w:p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二级有序列表内容</w:t>
      </w:r>
    </w:p>
    <w:p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二级有序列表内容</w:t>
      </w:r>
    </w:p>
    <w:p>
      <w:pPr>
        <w:widowControl/>
        <w:spacing w:after="300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pict>
          <v:rect id="_x0000_i1032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after="225"/>
        <w:jc w:val="left"/>
        <w:outlineLvl w:val="0"/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</w:pPr>
      <w:r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  <w:t>八、表格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语法：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表头|表头|表头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---|:--:|---: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内容|内容|内容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内容|内容|内容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第二行分割表头和内容。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- 有一个就行，为了对齐，多加了几个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文字默认居左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-两边加：表示文字居中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-右边加：表示文字居右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注：原生的语法两边都要用 | 包起来。此处省略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示例：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姓名|技能|排行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--|:--:|--: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刘备|哭|大哥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关羽|打|二哥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张飞|骂|三弟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效果如下：</w:t>
      </w:r>
    </w:p>
    <w:tbl>
      <w:tblPr>
        <w:tblStyle w:val="10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0"/>
        <w:gridCol w:w="3100"/>
        <w:gridCol w:w="3100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</w:trPr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技能</w:t>
            </w:r>
          </w:p>
        </w:tc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排行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刘备</w:t>
            </w:r>
          </w:p>
        </w:tc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哭</w:t>
            </w:r>
          </w:p>
        </w:tc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大哥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关羽</w:t>
            </w:r>
          </w:p>
        </w:tc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打</w:t>
            </w:r>
          </w:p>
        </w:tc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二哥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张飞</w:t>
            </w:r>
          </w:p>
        </w:tc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骂</w:t>
            </w:r>
          </w:p>
        </w:tc>
        <w:tc>
          <w:tcPr>
            <w:tcW w:w="3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after="300" w:line="30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三弟</w:t>
            </w:r>
          </w:p>
        </w:tc>
      </w:tr>
    </w:tbl>
    <w:p>
      <w:pPr>
        <w:widowControl/>
        <w:spacing w:after="225"/>
        <w:jc w:val="left"/>
        <w:outlineLvl w:val="0"/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</w:pPr>
      <w:r>
        <w:rPr>
          <w:rFonts w:ascii="inherit" w:hAnsi="inherit" w:eastAsia="宋体" w:cs="Arial"/>
          <w:b/>
          <w:bCs/>
          <w:color w:val="2F2F2F"/>
          <w:kern w:val="36"/>
          <w:sz w:val="39"/>
          <w:szCs w:val="39"/>
        </w:rPr>
        <w:t>九、代码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语法：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单行代码：代码之间分别用一个反引号包起来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`代码内容`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代码块：代码之间分别用三个反引号包起来，且两边的反引号单独占一行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98C379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```)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98C379"/>
          <w:kern w:val="0"/>
          <w:sz w:val="20"/>
          <w:szCs w:val="20"/>
        </w:rPr>
      </w:pP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 xml:space="preserve">  代码...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98C379"/>
          <w:kern w:val="0"/>
          <w:sz w:val="20"/>
          <w:szCs w:val="20"/>
        </w:rPr>
      </w:pP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 xml:space="preserve">  代码...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98C379"/>
          <w:kern w:val="0"/>
          <w:sz w:val="20"/>
          <w:szCs w:val="20"/>
        </w:rPr>
      </w:pP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 xml:space="preserve">  代码...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(```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)</w:t>
      </w:r>
    </w:p>
    <w:p>
      <w:pPr>
        <w:widowControl/>
        <w:shd w:val="clear" w:color="auto" w:fill="F7F7F7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注：为了防止转译，前后三个反引号处加了小括号，实际是没有的。这里只是用来演示，实际中去掉两边小括号即可。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示例：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单行代码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`create database hero;`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代码块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(```)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C678DD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1AEEE"/>
          <w:kern w:val="0"/>
          <w:sz w:val="20"/>
          <w:szCs w:val="20"/>
        </w:rPr>
        <w:t>fun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(){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     </w:t>
      </w:r>
      <w:r>
        <w:rPr>
          <w:rFonts w:ascii="Consolas" w:hAnsi="Consolas" w:eastAsia="宋体" w:cs="宋体"/>
          <w:color w:val="C678DD"/>
          <w:kern w:val="0"/>
          <w:sz w:val="20"/>
          <w:szCs w:val="20"/>
        </w:rPr>
        <w:t>echo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"这是一句非常牛逼的代码"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  fun();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(```)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效果如下：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单行代码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Consolas" w:hAnsi="Consolas" w:eastAsia="宋体" w:cs="宋体"/>
          <w:color w:val="C7254E"/>
          <w:kern w:val="0"/>
          <w:sz w:val="20"/>
          <w:szCs w:val="20"/>
          <w:shd w:val="clear" w:color="auto" w:fill="F6F6F6"/>
        </w:rPr>
        <w:t>create database hero;</w:t>
      </w:r>
    </w:p>
    <w:p>
      <w:pPr>
        <w:widowControl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代码块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C678DD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1AEEE"/>
          <w:kern w:val="0"/>
          <w:sz w:val="20"/>
          <w:szCs w:val="20"/>
        </w:rPr>
        <w:t>fun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(){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C678DD"/>
          <w:kern w:val="0"/>
          <w:sz w:val="20"/>
          <w:szCs w:val="20"/>
        </w:rPr>
        <w:t>echo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8C379"/>
          <w:kern w:val="0"/>
          <w:sz w:val="20"/>
          <w:szCs w:val="20"/>
        </w:rPr>
        <w:t>"这是一句非常牛逼的代码"</w:t>
      </w: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hAnsi="Consolas" w:eastAsia="宋体" w:cs="宋体"/>
          <w:color w:val="ABB2BF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kern w:val="0"/>
          <w:sz w:val="20"/>
          <w:szCs w:val="20"/>
        </w:rPr>
        <w:t>fun();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inherit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DC">
    <w:panose1 w:val="02010600030101010101"/>
    <w:charset w:val="86"/>
    <w:family w:val="auto"/>
    <w:pitch w:val="default"/>
    <w:sig w:usb0="00000003" w:usb1="080E0031" w:usb2="00000000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1114"/>
    <w:multiLevelType w:val="multilevel"/>
    <w:tmpl w:val="031D11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6A14F0C"/>
    <w:multiLevelType w:val="multilevel"/>
    <w:tmpl w:val="16A14F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9B021D7"/>
    <w:multiLevelType w:val="multilevel"/>
    <w:tmpl w:val="19B021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FEC2990"/>
    <w:multiLevelType w:val="multilevel"/>
    <w:tmpl w:val="2FEC29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0EF6E0D"/>
    <w:multiLevelType w:val="multilevel"/>
    <w:tmpl w:val="30EF6E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2AF22E2"/>
    <w:multiLevelType w:val="multilevel"/>
    <w:tmpl w:val="32AF22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D3E43FF"/>
    <w:multiLevelType w:val="multilevel"/>
    <w:tmpl w:val="3D3E43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8300F82"/>
    <w:multiLevelType w:val="multilevel"/>
    <w:tmpl w:val="48300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E8B3DEE"/>
    <w:multiLevelType w:val="multilevel"/>
    <w:tmpl w:val="5E8B3D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90C32B3"/>
    <w:multiLevelType w:val="multilevel"/>
    <w:tmpl w:val="690C32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F211A10"/>
    <w:multiLevelType w:val="multilevel"/>
    <w:tmpl w:val="6F211A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FB80E62"/>
    <w:multiLevelType w:val="multilevel"/>
    <w:tmpl w:val="7FB80E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  <w:num w:numId="11">
    <w:abstractNumId w:val="0"/>
  </w:num>
  <w:num w:numId="12">
    <w:abstractNumId w:val="0"/>
    <w:lvlOverride w:ilvl="1">
      <w:lvl w:ilvl="1" w:tentative="1">
        <w:start w:val="0"/>
        <w:numFmt w:val="decimal"/>
        <w:lvlText w:val="%2."/>
        <w:lvlJc w:val="left"/>
      </w:lvl>
    </w:lvlOverride>
  </w:num>
  <w:num w:numId="13">
    <w:abstractNumId w:val="9"/>
  </w:num>
  <w:num w:numId="14">
    <w:abstractNumId w:val="9"/>
    <w:lvlOverride w:ilvl="1">
      <w:lvl w:ilvl="1" w:tentative="1">
        <w:start w:val="0"/>
        <w:numFmt w:val="decimal"/>
        <w:lvlText w:val="%2."/>
        <w:lvlJc w:val="left"/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Unknown">
    <w15:presenceInfo w15:providerId="None" w15:userId="Unkn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3F"/>
    <w:rsid w:val="00535F3F"/>
    <w:rsid w:val="00B10730"/>
    <w:rsid w:val="00D14482"/>
    <w:rsid w:val="E39DE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3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2 Char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标题 3 Char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0">
    <w:name w:val="标题 4 Char"/>
    <w:basedOn w:val="11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1">
    <w:name w:val="标题 5 Char"/>
    <w:basedOn w:val="11"/>
    <w:link w:val="6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2">
    <w:name w:val="标题 6 Char"/>
    <w:basedOn w:val="11"/>
    <w:link w:val="7"/>
    <w:qFormat/>
    <w:uiPriority w:val="9"/>
    <w:rPr>
      <w:rFonts w:ascii="宋体" w:hAnsi="宋体" w:eastAsia="宋体" w:cs="宋体"/>
      <w:b/>
      <w:bCs/>
      <w:kern w:val="0"/>
      <w:sz w:val="15"/>
      <w:szCs w:val="15"/>
    </w:rPr>
  </w:style>
  <w:style w:type="character" w:customStyle="1" w:styleId="23">
    <w:name w:val="menu-text"/>
    <w:basedOn w:val="11"/>
    <w:qFormat/>
    <w:uiPriority w:val="0"/>
  </w:style>
  <w:style w:type="paragraph" w:customStyle="1" w:styleId="24">
    <w:name w:val="HTML Top of Form"/>
    <w:basedOn w:val="1"/>
    <w:next w:val="1"/>
    <w:link w:val="25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25">
    <w:name w:val="z-窗体顶端 Char"/>
    <w:basedOn w:val="11"/>
    <w:link w:val="24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26">
    <w:name w:val="HTML Bottom of Form"/>
    <w:basedOn w:val="1"/>
    <w:next w:val="1"/>
    <w:link w:val="27"/>
    <w:semiHidden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27">
    <w:name w:val="z-窗体底端 Char"/>
    <w:basedOn w:val="11"/>
    <w:link w:val="26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28">
    <w:name w:val="close"/>
    <w:basedOn w:val="11"/>
    <w:qFormat/>
    <w:uiPriority w:val="0"/>
  </w:style>
  <w:style w:type="character" w:customStyle="1" w:styleId="29">
    <w:name w:val="ad-badge"/>
    <w:basedOn w:val="11"/>
    <w:qFormat/>
    <w:uiPriority w:val="0"/>
  </w:style>
  <w:style w:type="character" w:customStyle="1" w:styleId="30">
    <w:name w:val="name"/>
    <w:basedOn w:val="11"/>
    <w:qFormat/>
    <w:uiPriority w:val="0"/>
  </w:style>
  <w:style w:type="character" w:customStyle="1" w:styleId="31">
    <w:name w:val="jsd-meta"/>
    <w:basedOn w:val="11"/>
    <w:qFormat/>
    <w:uiPriority w:val="0"/>
  </w:style>
  <w:style w:type="character" w:customStyle="1" w:styleId="32">
    <w:name w:val="publish-time"/>
    <w:basedOn w:val="11"/>
    <w:qFormat/>
    <w:uiPriority w:val="0"/>
  </w:style>
  <w:style w:type="character" w:customStyle="1" w:styleId="33">
    <w:name w:val="wordage"/>
    <w:basedOn w:val="11"/>
    <w:qFormat/>
    <w:uiPriority w:val="0"/>
  </w:style>
  <w:style w:type="character" w:customStyle="1" w:styleId="34">
    <w:name w:val="views-count"/>
    <w:basedOn w:val="11"/>
    <w:qFormat/>
    <w:uiPriority w:val="0"/>
  </w:style>
  <w:style w:type="character" w:customStyle="1" w:styleId="35">
    <w:name w:val="comments-count"/>
    <w:basedOn w:val="11"/>
    <w:qFormat/>
    <w:uiPriority w:val="0"/>
  </w:style>
  <w:style w:type="character" w:customStyle="1" w:styleId="36">
    <w:name w:val="likes-count"/>
    <w:basedOn w:val="11"/>
    <w:qFormat/>
    <w:uiPriority w:val="0"/>
  </w:style>
  <w:style w:type="character" w:customStyle="1" w:styleId="37">
    <w:name w:val="rewards-count"/>
    <w:basedOn w:val="11"/>
    <w:qFormat/>
    <w:uiPriority w:val="0"/>
  </w:style>
  <w:style w:type="character" w:customStyle="1" w:styleId="38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hljs-comment"/>
    <w:basedOn w:val="11"/>
    <w:qFormat/>
    <w:uiPriority w:val="0"/>
  </w:style>
  <w:style w:type="character" w:customStyle="1" w:styleId="40">
    <w:name w:val="hljs-meta"/>
    <w:basedOn w:val="11"/>
    <w:qFormat/>
    <w:uiPriority w:val="0"/>
  </w:style>
  <w:style w:type="character" w:customStyle="1" w:styleId="41">
    <w:name w:val="hljs-string"/>
    <w:basedOn w:val="11"/>
    <w:qFormat/>
    <w:uiPriority w:val="0"/>
  </w:style>
  <w:style w:type="character" w:customStyle="1" w:styleId="42">
    <w:name w:val="hljs-number"/>
    <w:basedOn w:val="11"/>
    <w:qFormat/>
    <w:uiPriority w:val="0"/>
  </w:style>
  <w:style w:type="character" w:customStyle="1" w:styleId="43">
    <w:name w:val="hljs-tag"/>
    <w:basedOn w:val="11"/>
    <w:qFormat/>
    <w:uiPriority w:val="0"/>
  </w:style>
  <w:style w:type="character" w:customStyle="1" w:styleId="44">
    <w:name w:val="hljs-name"/>
    <w:basedOn w:val="11"/>
    <w:qFormat/>
    <w:uiPriority w:val="0"/>
  </w:style>
  <w:style w:type="character" w:customStyle="1" w:styleId="45">
    <w:name w:val="hljs-attr"/>
    <w:basedOn w:val="11"/>
    <w:qFormat/>
    <w:uiPriority w:val="0"/>
  </w:style>
  <w:style w:type="character" w:customStyle="1" w:styleId="46">
    <w:name w:val="hljs-params"/>
    <w:basedOn w:val="11"/>
    <w:qFormat/>
    <w:uiPriority w:val="0"/>
  </w:style>
  <w:style w:type="character" w:customStyle="1" w:styleId="47">
    <w:name w:val="hljs-function"/>
    <w:basedOn w:val="11"/>
    <w:qFormat/>
    <w:uiPriority w:val="0"/>
  </w:style>
  <w:style w:type="character" w:customStyle="1" w:styleId="48">
    <w:name w:val="hljs-keyword"/>
    <w:basedOn w:val="11"/>
    <w:qFormat/>
    <w:uiPriority w:val="0"/>
  </w:style>
  <w:style w:type="character" w:customStyle="1" w:styleId="49">
    <w:name w:val="hljs-title"/>
    <w:basedOn w:val="11"/>
    <w:qFormat/>
    <w:uiPriority w:val="0"/>
  </w:style>
  <w:style w:type="character" w:customStyle="1" w:styleId="50">
    <w:name w:val="line-warp"/>
    <w:basedOn w:val="11"/>
    <w:qFormat/>
    <w:uiPriority w:val="0"/>
  </w:style>
  <w:style w:type="paragraph" w:customStyle="1" w:styleId="51">
    <w:name w:val="descriptio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377</Words>
  <Characters>2150</Characters>
  <Lines>17</Lines>
  <Paragraphs>5</Paragraphs>
  <TotalTime>38</TotalTime>
  <ScaleCrop>false</ScaleCrop>
  <LinksUpToDate>false</LinksUpToDate>
  <CharactersWithSpaces>2522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2019-05-26T17:46:00Z</dcterms:created>
  <dc:creator>Lv Levi</dc:creator>
  <cp:lastModifiedBy>墨轩浪子</cp:lastModifiedBy>
  <dcterms:modified xsi:type="dcterms:W3CDTF">2019-11-26T19:25:02Z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